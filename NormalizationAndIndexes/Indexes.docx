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DE26E3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DE2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26E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DE26E3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DE26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DE26E3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26E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DE26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DE26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DE26E3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E26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DE26E3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C233" w14:textId="086F2D3F" w:rsidR="00BF5A97" w:rsidRDefault="00BF5A97" w:rsidP="00617D70">
      <w:pPr>
        <w:autoSpaceDE w:val="0"/>
        <w:autoSpaceDN w:val="0"/>
        <w:adjustRightInd w:val="0"/>
        <w:spacing w:after="0" w:line="240" w:lineRule="auto"/>
        <w:rPr>
          <w:ins w:id="0" w:author="Egorov Ivan" w:date="2021-03-28T20:00:00Z"/>
        </w:rPr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14:paraId="2C2772F3" w14:textId="4EEDA44B" w:rsidR="00DD0DF2" w:rsidRDefault="00DD0DF2" w:rsidP="00DD0DF2">
      <w:pPr>
        <w:pStyle w:val="2"/>
        <w:pPrChange w:id="1" w:author="Egorov Ivan" w:date="2021-03-28T20:00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" w:author="Egorov Ivan" w:date="2021-03-28T20:00:00Z">
        <w:r>
          <w:t>Ответ Задача 1:</w:t>
        </w:r>
      </w:ins>
    </w:p>
    <w:p w14:paraId="6BB310B1" w14:textId="0E2CBA0F" w:rsidR="00DD0DF2" w:rsidRPr="00DD0DF2" w:rsidRDefault="00DE26E3" w:rsidP="00617D70">
      <w:pPr>
        <w:autoSpaceDE w:val="0"/>
        <w:autoSpaceDN w:val="0"/>
        <w:adjustRightInd w:val="0"/>
        <w:spacing w:after="0" w:line="240" w:lineRule="auto"/>
        <w:rPr>
          <w:ins w:id="3" w:author="Egorov Ivan" w:date="2021-03-28T19:56:00Z"/>
          <w:rPrChange w:id="4" w:author="Egorov Ivan" w:date="2021-03-28T20:00:00Z">
            <w:rPr>
              <w:ins w:id="5" w:author="Egorov Ivan" w:date="2021-03-28T19:56:00Z"/>
              <w:lang w:val="en-US"/>
            </w:rPr>
          </w:rPrChange>
        </w:rPr>
      </w:pPr>
      <w:r>
        <w:rPr>
          <w:lang w:val="en-US"/>
        </w:rPr>
        <w:t>ID</w:t>
      </w:r>
      <w:r w:rsidR="00755C58" w:rsidRPr="004B13FE">
        <w:t xml:space="preserve"> – </w:t>
      </w:r>
      <w:r w:rsidR="00755C58">
        <w:t>так</w:t>
      </w:r>
      <w:r w:rsidR="00755C58" w:rsidRPr="004B13FE">
        <w:t xml:space="preserve"> </w:t>
      </w:r>
      <w:r w:rsidR="00755C58">
        <w:t>как</w:t>
      </w:r>
      <w:r w:rsidR="00755C58" w:rsidRPr="004B13FE">
        <w:t xml:space="preserve"> </w:t>
      </w:r>
      <w:r w:rsidR="00755C58">
        <w:rPr>
          <w:lang w:val="en-US"/>
        </w:rPr>
        <w:t>Primary</w:t>
      </w:r>
      <w:r w:rsidR="00755C58" w:rsidRPr="004B13FE">
        <w:t xml:space="preserve"> </w:t>
      </w:r>
      <w:r w:rsidR="00755C58">
        <w:rPr>
          <w:lang w:val="en-US"/>
        </w:rPr>
        <w:t>Key</w:t>
      </w:r>
    </w:p>
    <w:p w14:paraId="64EA8A78" w14:textId="2DC1A7DF" w:rsidR="00DD0DF2" w:rsidRPr="00DD0DF2" w:rsidRDefault="00DD0DF2" w:rsidP="00617D70">
      <w:pPr>
        <w:autoSpaceDE w:val="0"/>
        <w:autoSpaceDN w:val="0"/>
        <w:adjustRightInd w:val="0"/>
        <w:spacing w:after="0" w:line="240" w:lineRule="auto"/>
        <w:rPr>
          <w:rPrChange w:id="6" w:author="Egorov Ivan" w:date="2021-03-28T19:56:00Z">
            <w:rPr/>
          </w:rPrChange>
        </w:rPr>
      </w:pPr>
      <w:ins w:id="7" w:author="Egorov Ivan" w:date="2021-03-28T19:56:00Z">
        <w:r>
          <w:rPr>
            <w:lang w:val="en-US"/>
          </w:rPr>
          <w:t>Email</w:t>
        </w:r>
        <w:r w:rsidRPr="00DD0DF2">
          <w:rPr>
            <w:rPrChange w:id="8" w:author="Egorov Ivan" w:date="2021-03-28T19:56:00Z">
              <w:rPr>
                <w:lang w:val="en-US"/>
              </w:rPr>
            </w:rPrChange>
          </w:rPr>
          <w:t xml:space="preserve"> – </w:t>
        </w:r>
        <w:r>
          <w:t xml:space="preserve">так как </w:t>
        </w:r>
        <w:r>
          <w:rPr>
            <w:lang w:val="en-US"/>
          </w:rPr>
          <w:t>UNIQUE</w:t>
        </w:r>
        <w:r>
          <w:t xml:space="preserve"> </w:t>
        </w:r>
      </w:ins>
    </w:p>
    <w:p w14:paraId="7C68D5FF" w14:textId="614F876A" w:rsidR="00DE26E3" w:rsidRPr="00755C58" w:rsidRDefault="00DE26E3" w:rsidP="00617D7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TabNum</w:t>
      </w:r>
      <w:proofErr w:type="spellEnd"/>
      <w:r w:rsidR="00755C58" w:rsidRPr="00755C58">
        <w:t xml:space="preserve"> – </w:t>
      </w:r>
      <w:r w:rsidR="00755C58">
        <w:t>так как целенаправленно создали</w:t>
      </w:r>
    </w:p>
    <w:p w14:paraId="6E7AA9BE" w14:textId="77777777" w:rsidR="00DE26E3" w:rsidRPr="00755C58" w:rsidRDefault="00DE26E3" w:rsidP="00617D70">
      <w:pPr>
        <w:autoSpaceDE w:val="0"/>
        <w:autoSpaceDN w:val="0"/>
        <w:adjustRightInd w:val="0"/>
        <w:spacing w:after="0" w:line="240" w:lineRule="auto"/>
      </w:pPr>
    </w:p>
    <w:p w14:paraId="6B39F4D8" w14:textId="76C4F8C1" w:rsidR="00BF5A97" w:rsidRPr="00755C58" w:rsidRDefault="00DD0DF2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ins w:id="9" w:author="Egorov Ivan" w:date="2021-03-28T20:02:00Z">
        <w:r>
          <w:rPr>
            <w:rFonts w:ascii="Consolas" w:hAnsi="Consolas" w:cs="Consolas"/>
            <w:noProof/>
            <w:color w:val="000000"/>
            <w:sz w:val="19"/>
            <w:szCs w:val="19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880882" wp14:editId="057E4296">
                  <wp:simplePos x="0" y="0"/>
                  <wp:positionH relativeFrom="column">
                    <wp:posOffset>-1833</wp:posOffset>
                  </wp:positionH>
                  <wp:positionV relativeFrom="paragraph">
                    <wp:posOffset>61511</wp:posOffset>
                  </wp:positionV>
                  <wp:extent cx="5995358" cy="8627"/>
                  <wp:effectExtent l="0" t="0" r="24765" b="29845"/>
                  <wp:wrapNone/>
                  <wp:docPr id="1" name="Прямая соединительная линия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95358" cy="8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5BA91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85pt" to="471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" strokecolor="#5b9bd5 [3204]" strokeweight=".5pt">
                  <v:stroke joinstyle="miter"/>
                </v:line>
              </w:pict>
            </mc:Fallback>
          </mc:AlternateContent>
        </w:r>
      </w:ins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095710A5" w:rsidR="00BF5A97" w:rsidRDefault="00BF5A97" w:rsidP="00BF5A97">
      <w:pPr>
        <w:autoSpaceDE w:val="0"/>
        <w:autoSpaceDN w:val="0"/>
        <w:adjustRightInd w:val="0"/>
        <w:spacing w:after="0" w:line="240" w:lineRule="auto"/>
        <w:rPr>
          <w:ins w:id="10" w:author="Андрей Бережков" w:date="2021-03-28T19:15:00Z"/>
        </w:rPr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5827DC6B" w14:textId="0440E5A9" w:rsidR="00DD0DF2" w:rsidRPr="004B13FE" w:rsidRDefault="004B13FE" w:rsidP="00BF5A97">
      <w:pPr>
        <w:autoSpaceDE w:val="0"/>
        <w:autoSpaceDN w:val="0"/>
        <w:adjustRightInd w:val="0"/>
        <w:spacing w:after="0" w:line="240" w:lineRule="auto"/>
      </w:pPr>
      <w:moveFromRangeStart w:id="11" w:author="Egorov Ivan" w:date="2021-03-28T20:29:00Z" w:name="move67855766"/>
      <w:moveFrom w:id="12" w:author="Egorov Ivan" w:date="2021-03-28T20:29:00Z">
        <w:ins w:id="13" w:author="Андрей Бережков" w:date="2021-03-28T19:15:00Z">
          <w:r w:rsidDel="00901189">
            <w:t>Поиск по индексу происходи быстрее</w:t>
          </w:r>
        </w:ins>
      </w:moveFrom>
      <w:moveFromRangeEnd w:id="11"/>
    </w:p>
    <w:p w14:paraId="69CA4189" w14:textId="118A44C6" w:rsidR="00C02F2B" w:rsidRPr="001319ED" w:rsidDel="00DD0DF2" w:rsidRDefault="00C02F2B" w:rsidP="00BF5A97">
      <w:pPr>
        <w:autoSpaceDE w:val="0"/>
        <w:autoSpaceDN w:val="0"/>
        <w:adjustRightInd w:val="0"/>
        <w:spacing w:after="0" w:line="240" w:lineRule="auto"/>
        <w:rPr>
          <w:del w:id="14" w:author="Egorov Ivan" w:date="2021-03-28T19:58:00Z"/>
        </w:rPr>
      </w:pPr>
      <w:del w:id="15" w:author="Egorov Ivan" w:date="2021-03-28T19:58:00Z">
        <w:r w:rsidDel="00DD0DF2">
          <w:delText xml:space="preserve">- Потому что </w:delText>
        </w:r>
        <w:r w:rsidDel="00DD0DF2">
          <w:rPr>
            <w:lang w:val="en-US"/>
          </w:rPr>
          <w:delText>TabNum</w:delText>
        </w:r>
        <w:r w:rsidDel="00DD0DF2">
          <w:delText xml:space="preserve"> используется в </w:delText>
        </w:r>
        <w:r w:rsidDel="00DD0DF2">
          <w:rPr>
            <w:lang w:val="en-US"/>
          </w:rPr>
          <w:delText>WHERE</w:delText>
        </w:r>
        <w:r w:rsidDel="00DD0DF2">
          <w:delText>, что позволит быстро его найти.</w:delText>
        </w:r>
      </w:del>
    </w:p>
    <w:p w14:paraId="46DC12A3" w14:textId="0C3FE558" w:rsidR="00BF5A97" w:rsidRDefault="00BF5A97" w:rsidP="00BF5A97">
      <w:pPr>
        <w:autoSpaceDE w:val="0"/>
        <w:autoSpaceDN w:val="0"/>
        <w:adjustRightInd w:val="0"/>
        <w:spacing w:after="0" w:line="240" w:lineRule="auto"/>
        <w:rPr>
          <w:ins w:id="16" w:author="Egorov Ivan" w:date="2021-03-28T19:59:00Z"/>
        </w:rPr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14:paraId="0A4E1233" w14:textId="77777777" w:rsidR="00DD0DF2" w:rsidRPr="00BF5A97" w:rsidRDefault="00DD0DF2" w:rsidP="00BF5A97">
      <w:pPr>
        <w:autoSpaceDE w:val="0"/>
        <w:autoSpaceDN w:val="0"/>
        <w:adjustRightInd w:val="0"/>
        <w:spacing w:after="0" w:line="240" w:lineRule="auto"/>
      </w:pPr>
    </w:p>
    <w:p w14:paraId="03C3D734" w14:textId="047139B1" w:rsidR="001C55DD" w:rsidRDefault="00BF5A97" w:rsidP="001C55DD">
      <w:pPr>
        <w:autoSpaceDE w:val="0"/>
        <w:autoSpaceDN w:val="0"/>
        <w:adjustRightInd w:val="0"/>
        <w:spacing w:after="0" w:line="240" w:lineRule="auto"/>
        <w:rPr>
          <w:ins w:id="17" w:author="Egorov Ivan" w:date="2021-03-28T20:06:00Z"/>
        </w:rPr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06BEDB73" w14:textId="23D89489" w:rsidR="00DD0DF2" w:rsidRDefault="00DD0DF2" w:rsidP="00DD0DF2">
      <w:pPr>
        <w:pStyle w:val="2"/>
        <w:rPr>
          <w:ins w:id="18" w:author="Egorov Ivan" w:date="2021-03-28T20:06:00Z"/>
        </w:rPr>
      </w:pPr>
    </w:p>
    <w:p w14:paraId="46C70CBB" w14:textId="3B2AD77E" w:rsidR="00DD0DF2" w:rsidRDefault="00DD0DF2" w:rsidP="00DD0DF2">
      <w:pPr>
        <w:pStyle w:val="2"/>
        <w:rPr>
          <w:ins w:id="19" w:author="Egorov Ivan" w:date="2021-03-28T20:06:00Z"/>
        </w:rPr>
      </w:pPr>
      <w:ins w:id="20" w:author="Egorov Ivan" w:date="2021-03-28T20:06:00Z">
        <w:r>
          <w:t>Ответ Задача 2:</w:t>
        </w:r>
      </w:ins>
    </w:p>
    <w:p w14:paraId="48B726F0" w14:textId="446F535C" w:rsidR="00901189" w:rsidDel="00901189" w:rsidRDefault="00901189" w:rsidP="00901189">
      <w:pPr>
        <w:autoSpaceDE w:val="0"/>
        <w:autoSpaceDN w:val="0"/>
        <w:adjustRightInd w:val="0"/>
        <w:spacing w:after="0" w:line="240" w:lineRule="auto"/>
        <w:rPr>
          <w:del w:id="21" w:author="Egorov Ivan" w:date="2021-03-28T20:31:00Z"/>
        </w:rPr>
      </w:pPr>
      <w:ins w:id="22" w:author="Egorov Ivan" w:date="2021-03-28T20:29:00Z">
        <w:r>
          <w:t xml:space="preserve">Хорошо: </w:t>
        </w:r>
      </w:ins>
      <w:moveToRangeStart w:id="23" w:author="Egorov Ivan" w:date="2021-03-28T20:29:00Z" w:name="move67855766"/>
      <w:moveTo w:id="24" w:author="Egorov Ivan" w:date="2021-03-28T20:29:00Z">
        <w:r>
          <w:t>Поиск по индексу происходи быстрее</w:t>
        </w:r>
      </w:moveTo>
    </w:p>
    <w:moveToRangeEnd w:id="23"/>
    <w:p w14:paraId="483544F8" w14:textId="77777777" w:rsidR="00901189" w:rsidRDefault="00901189" w:rsidP="00901189">
      <w:pPr>
        <w:autoSpaceDE w:val="0"/>
        <w:autoSpaceDN w:val="0"/>
        <w:adjustRightInd w:val="0"/>
        <w:spacing w:after="0" w:line="240" w:lineRule="auto"/>
        <w:rPr>
          <w:ins w:id="25" w:author="Egorov Ivan" w:date="2021-03-28T20:31:00Z"/>
        </w:rPr>
        <w:pPrChange w:id="26" w:author="Egorov Ivan" w:date="2021-03-28T20:31:00Z">
          <w:pPr/>
        </w:pPrChange>
      </w:pPr>
    </w:p>
    <w:p w14:paraId="4CB675E8" w14:textId="14A2E4EE" w:rsidR="00901189" w:rsidRDefault="00901189" w:rsidP="00901189">
      <w:pPr>
        <w:rPr>
          <w:ins w:id="27" w:author="Egorov Ivan" w:date="2021-03-28T20:31:00Z"/>
        </w:rPr>
      </w:pPr>
      <w:ins w:id="28" w:author="Egorov Ivan" w:date="2021-03-28T20:29:00Z">
        <w:r>
          <w:t xml:space="preserve">Плохо: </w:t>
        </w:r>
      </w:ins>
    </w:p>
    <w:p w14:paraId="1430CB03" w14:textId="7DCF4BFB" w:rsidR="00901189" w:rsidRDefault="00901189" w:rsidP="00901189">
      <w:pPr>
        <w:pPrChange w:id="29" w:author="Egorov Ivan" w:date="2021-03-28T20:31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0" w:author="Egorov Ivan" w:date="2021-03-28T20:31:00Z">
        <w:r>
          <w:t>Улучшения:</w:t>
        </w:r>
      </w:ins>
    </w:p>
    <w:p w14:paraId="0B238D28" w14:textId="77436714" w:rsidR="001C55DD" w:rsidRDefault="00DD0DF2" w:rsidP="001C55DD">
      <w:pPr>
        <w:autoSpaceDE w:val="0"/>
        <w:autoSpaceDN w:val="0"/>
        <w:adjustRightInd w:val="0"/>
        <w:spacing w:after="0" w:line="240" w:lineRule="auto"/>
      </w:pPr>
      <w:ins w:id="31" w:author="Egorov Ivan" w:date="2021-03-28T20:0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FD65DCD" wp14:editId="0CF4DD06">
                  <wp:simplePos x="0" y="0"/>
                  <wp:positionH relativeFrom="column">
                    <wp:posOffset>-19087</wp:posOffset>
                  </wp:positionH>
                  <wp:positionV relativeFrom="paragraph">
                    <wp:posOffset>60241</wp:posOffset>
                  </wp:positionV>
                  <wp:extent cx="5926347" cy="17253"/>
                  <wp:effectExtent l="0" t="0" r="36830" b="20955"/>
                  <wp:wrapNone/>
                  <wp:docPr id="2" name="Прямая соединительная линия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26347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31A510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75pt" to="465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" strokecolor="#5b9bd5 [3204]" strokeweight=".5pt">
                  <v:stroke joinstyle="miter"/>
                </v:line>
              </w:pict>
            </mc:Fallback>
          </mc:AlternateContent>
        </w:r>
      </w:ins>
    </w:p>
    <w:p w14:paraId="6DEAF1E6" w14:textId="77777777"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719CA697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21AFF19C" w14:textId="4A88EAC2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ins w:id="32" w:author="Egorov Ivan" w:date="2021-03-28T20:00:00Z"/>
          <w:rFonts w:ascii="Consolas" w:hAnsi="Consolas" w:cs="Consolas"/>
          <w:color w:val="000000"/>
          <w:sz w:val="19"/>
          <w:szCs w:val="19"/>
          <w:lang w:val="en-US"/>
        </w:rPr>
      </w:pPr>
    </w:p>
    <w:p w14:paraId="01A2E5EE" w14:textId="0E7BA885" w:rsidR="00DD0DF2" w:rsidRPr="00DD0DF2" w:rsidRDefault="00DD0DF2" w:rsidP="00DD0DF2">
      <w:pPr>
        <w:pStyle w:val="2"/>
        <w:rPr>
          <w:ins w:id="33" w:author="Андрей Бережков" w:date="2021-03-28T19:17:00Z"/>
          <w:rPrChange w:id="34" w:author="Egorov Ivan" w:date="2021-03-28T20:00:00Z">
            <w:rPr>
              <w:ins w:id="35" w:author="Андрей Бережков" w:date="2021-03-28T19:17:00Z"/>
              <w:lang w:val="en-US"/>
            </w:rPr>
          </w:rPrChange>
        </w:rPr>
        <w:pPrChange w:id="36" w:author="Egorov Ivan" w:date="2021-03-28T20:00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7" w:author="Egorov Ivan" w:date="2021-03-28T20:00:00Z">
        <w:r>
          <w:lastRenderedPageBreak/>
          <w:t>Ответ задача 3:</w:t>
        </w:r>
      </w:ins>
    </w:p>
    <w:p w14:paraId="347F48BE" w14:textId="444913DE" w:rsidR="00FD6C0B" w:rsidRPr="00FD6C0B" w:rsidRDefault="00FD6C0B" w:rsidP="004D36E3">
      <w:pPr>
        <w:autoSpaceDE w:val="0"/>
        <w:autoSpaceDN w:val="0"/>
        <w:adjustRightInd w:val="0"/>
        <w:spacing w:after="0" w:line="240" w:lineRule="auto"/>
        <w:rPr>
          <w:ins w:id="38" w:author="Андрей Бережков" w:date="2021-03-28T19:28:00Z"/>
          <w:rFonts w:ascii="Consolas" w:hAnsi="Consolas" w:cs="Consolas"/>
          <w:color w:val="000000"/>
          <w:sz w:val="19"/>
          <w:szCs w:val="19"/>
        </w:rPr>
      </w:pPr>
      <w:ins w:id="39" w:author="Андрей Бережков" w:date="2021-03-28T19:28:00Z">
        <w:r>
          <w:rPr>
            <w:rFonts w:ascii="Consolas" w:hAnsi="Consolas" w:cs="Consolas"/>
            <w:color w:val="000000"/>
            <w:sz w:val="19"/>
            <w:szCs w:val="19"/>
          </w:rPr>
          <w:t xml:space="preserve">Выборка будет происходить быстрее. </w:t>
        </w:r>
      </w:ins>
    </w:p>
    <w:p w14:paraId="1308E0AA" w14:textId="71E444D2" w:rsidR="004B13FE" w:rsidRPr="004B13FE" w:rsidRDefault="00DD0DF2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PrChange w:id="40" w:author="Андрей Бережков" w:date="2021-03-28T19:18:00Z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rPrChange>
        </w:rPr>
      </w:pPr>
      <w:ins w:id="41" w:author="Egorov Ivan" w:date="2021-03-28T20:02:00Z">
        <w:r>
          <w:rPr>
            <w:rFonts w:ascii="Consolas" w:hAnsi="Consolas" w:cs="Consolas"/>
            <w:noProof/>
            <w:color w:val="000000"/>
            <w:sz w:val="19"/>
            <w:szCs w:val="19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D312CF1" wp14:editId="4EEA0707">
                  <wp:simplePos x="0" y="0"/>
                  <wp:positionH relativeFrom="column">
                    <wp:posOffset>15420</wp:posOffset>
                  </wp:positionH>
                  <wp:positionV relativeFrom="paragraph">
                    <wp:posOffset>350915</wp:posOffset>
                  </wp:positionV>
                  <wp:extent cx="5917720" cy="17253"/>
                  <wp:effectExtent l="0" t="0" r="26035" b="20955"/>
                  <wp:wrapNone/>
                  <wp:docPr id="3" name="Прямая соединительная линия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17720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23EA34F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65pt" to="467.1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" strokecolor="#5b9bd5 [3204]" strokeweight=".5pt">
                  <v:stroke joinstyle="miter"/>
                </v:line>
              </w:pict>
            </mc:Fallback>
          </mc:AlternateContent>
        </w:r>
      </w:ins>
      <w:ins w:id="42" w:author="Андрей Бережков" w:date="2021-03-28T19:17:00Z">
        <w:r w:rsidR="004B13FE">
          <w:rPr>
            <w:rFonts w:ascii="Consolas" w:hAnsi="Consolas" w:cs="Consolas"/>
            <w:color w:val="000000"/>
            <w:sz w:val="19"/>
            <w:szCs w:val="19"/>
          </w:rPr>
          <w:t xml:space="preserve">Возможно вынести </w:t>
        </w:r>
        <w:r w:rsidR="004B13FE">
          <w:rPr>
            <w:rFonts w:ascii="Consolas" w:hAnsi="Consolas" w:cs="Consolas"/>
            <w:color w:val="000000"/>
            <w:sz w:val="19"/>
            <w:szCs w:val="19"/>
            <w:lang w:val="en-US"/>
          </w:rPr>
          <w:t>Year</w:t>
        </w:r>
        <w:r w:rsidR="004B13FE" w:rsidRPr="004B13FE">
          <w:rPr>
            <w:rFonts w:ascii="Consolas" w:hAnsi="Consolas" w:cs="Consolas"/>
            <w:color w:val="000000"/>
            <w:sz w:val="19"/>
            <w:szCs w:val="19"/>
            <w:rPrChange w:id="43" w:author="Андрей Бережков" w:date="2021-03-28T19:17:00Z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rPrChange>
          </w:rPr>
          <w:t xml:space="preserve"> </w:t>
        </w:r>
        <w:r w:rsidR="004B13FE">
          <w:rPr>
            <w:rFonts w:ascii="Consolas" w:hAnsi="Consolas" w:cs="Consolas"/>
            <w:color w:val="000000"/>
            <w:sz w:val="19"/>
            <w:szCs w:val="19"/>
          </w:rPr>
          <w:t>в отдельный стол</w:t>
        </w:r>
      </w:ins>
      <w:ins w:id="44" w:author="Андрей Бережков" w:date="2021-03-28T19:18:00Z">
        <w:r w:rsidR="004B13FE">
          <w:rPr>
            <w:rFonts w:ascii="Consolas" w:hAnsi="Consolas" w:cs="Consolas"/>
            <w:color w:val="000000"/>
            <w:sz w:val="19"/>
            <w:szCs w:val="19"/>
          </w:rPr>
          <w:t xml:space="preserve">бец, если </w:t>
        </w:r>
        <w:r w:rsidR="004B13FE">
          <w:rPr>
            <w:rFonts w:ascii="Consolas" w:hAnsi="Consolas" w:cs="Consolas"/>
            <w:color w:val="000000"/>
            <w:sz w:val="19"/>
            <w:szCs w:val="19"/>
            <w:lang w:val="en-US"/>
          </w:rPr>
          <w:t>where</w:t>
        </w:r>
        <w:r w:rsidR="004B13FE" w:rsidRPr="004B13FE">
          <w:rPr>
            <w:rFonts w:ascii="Consolas" w:hAnsi="Consolas" w:cs="Consolas"/>
            <w:color w:val="000000"/>
            <w:sz w:val="19"/>
            <w:szCs w:val="19"/>
            <w:rPrChange w:id="45" w:author="Андрей Бережков" w:date="2021-03-28T19:18:00Z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rPrChange>
          </w:rPr>
          <w:t xml:space="preserve"> </w:t>
        </w:r>
        <w:r w:rsidR="004B13FE">
          <w:rPr>
            <w:rFonts w:ascii="Consolas" w:hAnsi="Consolas" w:cs="Consolas"/>
            <w:color w:val="000000"/>
            <w:sz w:val="19"/>
            <w:szCs w:val="19"/>
          </w:rPr>
          <w:t>по году происходит довольно часто</w:t>
        </w:r>
      </w:ins>
    </w:p>
    <w:p w14:paraId="75D49FCC" w14:textId="77777777" w:rsidR="004D36E3" w:rsidRPr="00DD0DF2" w:rsidRDefault="004D36E3" w:rsidP="004D36E3">
      <w:pPr>
        <w:pStyle w:val="1"/>
        <w:rPr>
          <w:rPrChange w:id="46" w:author="Egorov Ivan" w:date="2021-03-28T19:55:00Z">
            <w:rPr>
              <w:lang w:val="en-US"/>
            </w:rPr>
          </w:rPrChange>
        </w:rPr>
      </w:pPr>
      <w:r>
        <w:t>Задача</w:t>
      </w:r>
      <w:r w:rsidRPr="00DD0DF2">
        <w:rPr>
          <w:lang w:val="en-US"/>
        </w:rPr>
        <w:t xml:space="preserve"> 4</w:t>
      </w:r>
    </w:p>
    <w:p w14:paraId="790342C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0D26AFAE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05CF3C11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ins w:id="47" w:author="Андрей Бережков" w:date="2021-03-28T19:18:00Z"/>
        </w:rPr>
      </w:pPr>
      <w:r>
        <w:t>Как он повлияет на скорость исполнения запроса, что можно изменить в индексе или запросе?</w:t>
      </w:r>
    </w:p>
    <w:p w14:paraId="7A3FFE76" w14:textId="364F4F0E" w:rsidR="004B13FE" w:rsidRPr="00DD0DF2" w:rsidRDefault="004B13FE" w:rsidP="004D36E3">
      <w:pPr>
        <w:autoSpaceDE w:val="0"/>
        <w:autoSpaceDN w:val="0"/>
        <w:adjustRightInd w:val="0"/>
        <w:spacing w:after="0" w:line="240" w:lineRule="auto"/>
      </w:pP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D3E03C" w14:textId="23F7111C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ins w:id="48" w:author="Egorov Ivan" w:date="2021-03-28T20:06:00Z"/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85827ED" w14:textId="4900973F" w:rsidR="00EB5402" w:rsidRDefault="00EB5402" w:rsidP="004D36E3">
      <w:pPr>
        <w:autoSpaceDE w:val="0"/>
        <w:autoSpaceDN w:val="0"/>
        <w:adjustRightInd w:val="0"/>
        <w:spacing w:after="0" w:line="240" w:lineRule="auto"/>
        <w:rPr>
          <w:ins w:id="49" w:author="Egorov Ivan" w:date="2021-03-28T20:06:00Z"/>
          <w:rFonts w:ascii="Consolas" w:hAnsi="Consolas" w:cs="Consolas"/>
          <w:color w:val="0000FF"/>
          <w:sz w:val="19"/>
          <w:szCs w:val="19"/>
          <w:lang w:val="en-US"/>
        </w:rPr>
      </w:pPr>
    </w:p>
    <w:p w14:paraId="36B73829" w14:textId="58FCE651" w:rsidR="00EB5402" w:rsidRDefault="00EB5402" w:rsidP="00EB5402">
      <w:pPr>
        <w:pStyle w:val="2"/>
        <w:rPr>
          <w:ins w:id="50" w:author="Egorov Ivan" w:date="2021-03-28T20:07:00Z"/>
        </w:rPr>
      </w:pPr>
      <w:ins w:id="51" w:author="Egorov Ivan" w:date="2021-03-28T20:07:00Z">
        <w:r>
          <w:t>Ответ Задача 4:</w:t>
        </w:r>
      </w:ins>
    </w:p>
    <w:p w14:paraId="791C9048" w14:textId="77777777" w:rsidR="00EB5402" w:rsidRPr="00901189" w:rsidRDefault="00EB5402" w:rsidP="00EB5402">
      <w:pPr>
        <w:rPr>
          <w:rPrChange w:id="52" w:author="Egorov Ivan" w:date="2021-03-28T20:27:00Z">
            <w:rPr>
              <w:lang w:val="en-US"/>
            </w:rPr>
          </w:rPrChange>
        </w:rPr>
        <w:pPrChange w:id="53" w:author="Egorov Ivan" w:date="2021-03-28T20:07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14:paraId="464E3DEE" w14:textId="5626836F" w:rsidR="004D36E3" w:rsidRPr="002A4B06" w:rsidRDefault="00DD0DF2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ins w:id="54" w:author="Egorov Ivan" w:date="2021-03-28T20:03:00Z">
        <w:r>
          <w:rPr>
            <w:rFonts w:ascii="Consolas" w:hAnsi="Consolas" w:cs="Consolas"/>
            <w:noProof/>
            <w:color w:val="0000FF"/>
            <w:sz w:val="19"/>
            <w:szCs w:val="19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E8D1F61" wp14:editId="1D350E5A">
                  <wp:simplePos x="0" y="0"/>
                  <wp:positionH relativeFrom="column">
                    <wp:posOffset>-70844</wp:posOffset>
                  </wp:positionH>
                  <wp:positionV relativeFrom="paragraph">
                    <wp:posOffset>167928</wp:posOffset>
                  </wp:positionV>
                  <wp:extent cx="6124754" cy="51758"/>
                  <wp:effectExtent l="0" t="0" r="28575" b="2476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4754" cy="51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1F7DE5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3.2pt" to="476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42AAAF06" w14:textId="77777777" w:rsidR="004D36E3" w:rsidRPr="002A4B06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14:paraId="290951AC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05CE5E3D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ins w:id="55" w:author="Egorov Ivan" w:date="2021-03-28T20:01:00Z"/>
        </w:rPr>
      </w:pPr>
      <w:r>
        <w:t>Как он повлияет на скорость исполнения запроса, что можно изменить в индексе или запросе?</w:t>
      </w:r>
    </w:p>
    <w:p w14:paraId="59020FD8" w14:textId="77777777" w:rsidR="00DD0DF2" w:rsidRDefault="00DD0DF2" w:rsidP="004D36E3">
      <w:pPr>
        <w:autoSpaceDE w:val="0"/>
        <w:autoSpaceDN w:val="0"/>
        <w:adjustRightInd w:val="0"/>
        <w:spacing w:after="0" w:line="240" w:lineRule="auto"/>
        <w:rPr>
          <w:ins w:id="56" w:author="Egorov Ivan" w:date="2021-03-28T20:00:00Z"/>
        </w:rPr>
      </w:pPr>
    </w:p>
    <w:p w14:paraId="099820E5" w14:textId="77777777" w:rsidR="00DD0DF2" w:rsidRPr="004D36E3" w:rsidRDefault="00DD0DF2" w:rsidP="00DD0DF2">
      <w:pPr>
        <w:autoSpaceDE w:val="0"/>
        <w:autoSpaceDN w:val="0"/>
        <w:adjustRightInd w:val="0"/>
        <w:spacing w:after="0" w:line="240" w:lineRule="auto"/>
        <w:rPr>
          <w:moveTo w:id="57" w:author="Egorov Ivan" w:date="2021-03-28T20:01:00Z"/>
          <w:rFonts w:ascii="Consolas" w:hAnsi="Consolas" w:cs="Consolas"/>
          <w:color w:val="000000"/>
          <w:sz w:val="19"/>
          <w:szCs w:val="19"/>
          <w:lang w:val="en-US"/>
        </w:rPr>
      </w:pPr>
      <w:moveToRangeStart w:id="58" w:author="Egorov Ivan" w:date="2021-03-28T20:01:00Z" w:name="move67854086"/>
      <w:moveTo w:id="59" w:author="Egorov Ivan" w:date="2021-03-28T20:01:00Z">
        <w:r w:rsidRPr="004D36E3">
          <w:rPr>
            <w:rFonts w:ascii="Consolas" w:hAnsi="Consolas" w:cs="Consolas"/>
            <w:color w:val="0000FF"/>
            <w:sz w:val="19"/>
            <w:szCs w:val="19"/>
            <w:lang w:val="en-US"/>
          </w:rPr>
          <w:t>SELECT</w:t>
        </w:r>
        <w:r w:rsidRPr="004D36E3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</w:t>
        </w:r>
        <w:r>
          <w:rPr>
            <w:rFonts w:ascii="Consolas" w:hAnsi="Consolas" w:cs="Consolas"/>
            <w:color w:val="0000FF"/>
            <w:sz w:val="19"/>
            <w:szCs w:val="19"/>
            <w:lang w:val="en-US"/>
          </w:rPr>
          <w:t>*</w:t>
        </w:r>
      </w:moveTo>
    </w:p>
    <w:p w14:paraId="2C32B24E" w14:textId="77777777" w:rsidR="00DD0DF2" w:rsidRPr="004D36E3" w:rsidRDefault="00DD0DF2" w:rsidP="00DD0DF2">
      <w:pPr>
        <w:autoSpaceDE w:val="0"/>
        <w:autoSpaceDN w:val="0"/>
        <w:adjustRightInd w:val="0"/>
        <w:spacing w:after="0" w:line="240" w:lineRule="auto"/>
        <w:rPr>
          <w:moveTo w:id="60" w:author="Egorov Ivan" w:date="2021-03-28T20:01:00Z"/>
          <w:rFonts w:ascii="Consolas" w:hAnsi="Consolas" w:cs="Consolas"/>
          <w:color w:val="000000"/>
          <w:sz w:val="19"/>
          <w:szCs w:val="19"/>
          <w:lang w:val="en-US"/>
        </w:rPr>
      </w:pPr>
      <w:moveTo w:id="61" w:author="Egorov Ivan" w:date="2021-03-28T20:01:00Z">
        <w:r w:rsidRPr="004D36E3">
          <w:rPr>
            <w:rFonts w:ascii="Consolas" w:hAnsi="Consolas" w:cs="Consolas"/>
            <w:color w:val="0000FF"/>
            <w:sz w:val="19"/>
            <w:szCs w:val="19"/>
            <w:lang w:val="en-US"/>
          </w:rPr>
          <w:t>FROM</w:t>
        </w:r>
        <w:r w:rsidRPr="004D36E3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Employees</w:t>
        </w:r>
      </w:moveTo>
    </w:p>
    <w:p w14:paraId="2FEF2E42" w14:textId="77777777" w:rsidR="00DD0DF2" w:rsidRPr="004D36E3" w:rsidRDefault="00DD0DF2" w:rsidP="00DD0DF2">
      <w:pPr>
        <w:autoSpaceDE w:val="0"/>
        <w:autoSpaceDN w:val="0"/>
        <w:adjustRightInd w:val="0"/>
        <w:spacing w:after="0" w:line="240" w:lineRule="auto"/>
        <w:rPr>
          <w:moveTo w:id="62" w:author="Egorov Ivan" w:date="2021-03-28T20:01:00Z"/>
          <w:rFonts w:ascii="Consolas" w:hAnsi="Consolas" w:cs="Consolas"/>
          <w:color w:val="000000"/>
          <w:sz w:val="19"/>
          <w:szCs w:val="19"/>
          <w:lang w:val="en-US"/>
        </w:rPr>
      </w:pPr>
      <w:moveTo w:id="63" w:author="Egorov Ivan" w:date="2021-03-28T20:01:00Z">
        <w:r w:rsidRPr="004D36E3">
          <w:rPr>
            <w:rFonts w:ascii="Consolas" w:hAnsi="Consolas" w:cs="Consolas"/>
            <w:color w:val="0000FF"/>
            <w:sz w:val="19"/>
            <w:szCs w:val="19"/>
            <w:lang w:val="en-US"/>
          </w:rPr>
          <w:t>WHERE</w:t>
        </w:r>
        <w:r w:rsidRPr="004D36E3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</w:t>
        </w:r>
        <w:proofErr w:type="spellStart"/>
        <w:r w:rsidRPr="004D36E3">
          <w:rPr>
            <w:rFonts w:ascii="Consolas" w:hAnsi="Consolas" w:cs="Consolas"/>
            <w:color w:val="000000"/>
            <w:sz w:val="19"/>
            <w:szCs w:val="19"/>
            <w:lang w:val="en-US"/>
          </w:rPr>
          <w:t>DateOfBirth</w:t>
        </w:r>
        <w:proofErr w:type="spellEnd"/>
        <w:r w:rsidRPr="004D36E3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</w:t>
        </w:r>
        <w:r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&gt; </w:t>
        </w:r>
        <w:r w:rsidRPr="004D36E3">
          <w:rPr>
            <w:rFonts w:ascii="Consolas" w:hAnsi="Consolas" w:cs="Consolas"/>
            <w:color w:val="FF0000"/>
            <w:sz w:val="19"/>
            <w:szCs w:val="19"/>
            <w:lang w:val="en-US"/>
          </w:rPr>
          <w:t>'</w:t>
        </w:r>
        <w:r>
          <w:rPr>
            <w:rFonts w:ascii="Consolas" w:hAnsi="Consolas" w:cs="Consolas"/>
            <w:color w:val="FF0000"/>
            <w:sz w:val="19"/>
            <w:szCs w:val="19"/>
            <w:lang w:val="en-US"/>
          </w:rPr>
          <w:t>2000-01-01</w:t>
        </w:r>
        <w:r w:rsidRPr="004D36E3">
          <w:rPr>
            <w:rFonts w:ascii="Consolas" w:hAnsi="Consolas" w:cs="Consolas"/>
            <w:color w:val="FF0000"/>
            <w:sz w:val="19"/>
            <w:szCs w:val="19"/>
            <w:lang w:val="en-US"/>
          </w:rPr>
          <w:t>'</w:t>
        </w:r>
      </w:moveTo>
    </w:p>
    <w:moveToRangeEnd w:id="58"/>
    <w:p w14:paraId="50AE7B0C" w14:textId="50B35007" w:rsidR="00DD0DF2" w:rsidRPr="00DD0DF2" w:rsidRDefault="00DD0DF2" w:rsidP="004D36E3">
      <w:pPr>
        <w:autoSpaceDE w:val="0"/>
        <w:autoSpaceDN w:val="0"/>
        <w:adjustRightInd w:val="0"/>
        <w:spacing w:after="0" w:line="240" w:lineRule="auto"/>
        <w:rPr>
          <w:ins w:id="64" w:author="Egorov Ivan" w:date="2021-03-28T20:00:00Z"/>
          <w:lang w:val="en-US"/>
          <w:rPrChange w:id="65" w:author="Egorov Ivan" w:date="2021-03-28T20:01:00Z">
            <w:rPr>
              <w:ins w:id="66" w:author="Egorov Ivan" w:date="2021-03-28T20:00:00Z"/>
            </w:rPr>
          </w:rPrChange>
        </w:rPr>
      </w:pPr>
    </w:p>
    <w:p w14:paraId="0A120020" w14:textId="12D54104" w:rsidR="00DD0DF2" w:rsidRDefault="00DD0DF2" w:rsidP="00DD0DF2">
      <w:pPr>
        <w:pStyle w:val="2"/>
        <w:rPr>
          <w:ins w:id="67" w:author="Андрей Бережков" w:date="2021-03-28T19:50:00Z"/>
        </w:rPr>
        <w:pPrChange w:id="68" w:author="Egorov Ivan" w:date="2021-03-28T20:00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9" w:author="Egorov Ivan" w:date="2021-03-28T20:00:00Z">
        <w:r>
          <w:t xml:space="preserve">Ответ </w:t>
        </w:r>
      </w:ins>
      <w:ins w:id="70" w:author="Egorov Ivan" w:date="2021-03-28T20:01:00Z">
        <w:r>
          <w:t>Задача 5:</w:t>
        </w:r>
      </w:ins>
    </w:p>
    <w:p w14:paraId="14F54A10" w14:textId="14FF67A6" w:rsidR="00156D25" w:rsidRPr="00156D25" w:rsidRDefault="001866F3" w:rsidP="004D36E3">
      <w:pPr>
        <w:autoSpaceDE w:val="0"/>
        <w:autoSpaceDN w:val="0"/>
        <w:adjustRightInd w:val="0"/>
        <w:spacing w:after="0" w:line="240" w:lineRule="auto"/>
      </w:pPr>
      <w:ins w:id="71" w:author="Андрей Бережков" w:date="2021-03-28T19:51:00Z">
        <w:r>
          <w:t xml:space="preserve">Замедлит. </w:t>
        </w:r>
      </w:ins>
      <w:ins w:id="72" w:author="Андрей Бережков" w:date="2021-03-28T19:50:00Z">
        <w:r w:rsidR="00156D25">
          <w:t xml:space="preserve">Лучше сделать индекс </w:t>
        </w:r>
      </w:ins>
      <w:ins w:id="73" w:author="Андрей Бережков" w:date="2021-03-28T19:51:00Z">
        <w:r w:rsidR="00156D25">
          <w:t xml:space="preserve">только на </w:t>
        </w:r>
        <w:proofErr w:type="spellStart"/>
        <w:r w:rsidR="00156D25" w:rsidRPr="004D36E3">
          <w:rPr>
            <w:rFonts w:ascii="Consolas" w:hAnsi="Consolas" w:cs="Consolas"/>
            <w:color w:val="000000"/>
            <w:sz w:val="19"/>
            <w:szCs w:val="19"/>
            <w:lang w:val="en-US"/>
          </w:rPr>
          <w:t>DateOfBirth</w:t>
        </w:r>
        <w:proofErr w:type="spellEnd"/>
        <w:r w:rsidR="00156D25">
          <w:rPr>
            <w:rFonts w:ascii="Consolas" w:hAnsi="Consolas" w:cs="Consolas"/>
            <w:color w:val="000000"/>
            <w:sz w:val="19"/>
            <w:szCs w:val="19"/>
          </w:rPr>
          <w:t>, остальные в данном запросе только увеличат нагрузку</w:t>
        </w:r>
      </w:ins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01DA489E" w:rsidR="004D36E3" w:rsidRPr="004D36E3" w:rsidDel="00DD0DF2" w:rsidRDefault="00DD0DF2" w:rsidP="004D36E3">
      <w:pPr>
        <w:autoSpaceDE w:val="0"/>
        <w:autoSpaceDN w:val="0"/>
        <w:adjustRightInd w:val="0"/>
        <w:spacing w:after="0" w:line="240" w:lineRule="auto"/>
        <w:rPr>
          <w:moveFrom w:id="74" w:author="Egorov Ivan" w:date="2021-03-28T20:01:00Z"/>
          <w:rFonts w:ascii="Consolas" w:hAnsi="Consolas" w:cs="Consolas"/>
          <w:color w:val="000000"/>
          <w:sz w:val="19"/>
          <w:szCs w:val="19"/>
          <w:lang w:val="en-US"/>
        </w:rPr>
      </w:pPr>
      <w:ins w:id="75" w:author="Egorov Ivan" w:date="2021-03-28T20:03:00Z">
        <w:r>
          <w:rPr>
            <w:rFonts w:ascii="Consolas" w:hAnsi="Consolas" w:cs="Consolas"/>
            <w:noProof/>
            <w:color w:val="0000FF"/>
            <w:sz w:val="19"/>
            <w:szCs w:val="19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E208F52" wp14:editId="251DD496">
                  <wp:simplePos x="0" y="0"/>
                  <wp:positionH relativeFrom="column">
                    <wp:posOffset>-19087</wp:posOffset>
                  </wp:positionH>
                  <wp:positionV relativeFrom="paragraph">
                    <wp:posOffset>39717</wp:posOffset>
                  </wp:positionV>
                  <wp:extent cx="6072817" cy="17253"/>
                  <wp:effectExtent l="0" t="0" r="23495" b="20955"/>
                  <wp:wrapNone/>
                  <wp:docPr id="5" name="Прямая соединительная линия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72817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7436B2C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15pt" to="476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" strokecolor="#5b9bd5 [3204]" strokeweight=".5pt">
                  <v:stroke joinstyle="miter"/>
                </v:line>
              </w:pict>
            </mc:Fallback>
          </mc:AlternateContent>
        </w:r>
      </w:ins>
      <w:moveFromRangeStart w:id="76" w:author="Egorov Ivan" w:date="2021-03-28T20:01:00Z" w:name="move67854086"/>
      <w:moveFrom w:id="77" w:author="Egorov Ivan" w:date="2021-03-28T20:01:00Z">
        <w:r w:rsidR="004D36E3" w:rsidRPr="004D36E3" w:rsidDel="00DD0DF2">
          <w:rPr>
            <w:rFonts w:ascii="Consolas" w:hAnsi="Consolas" w:cs="Consolas"/>
            <w:color w:val="0000FF"/>
            <w:sz w:val="19"/>
            <w:szCs w:val="19"/>
            <w:lang w:val="en-US"/>
          </w:rPr>
          <w:t>SELECT</w:t>
        </w:r>
        <w:r w:rsidR="004D36E3" w:rsidRPr="004D36E3" w:rsidDel="00DD0DF2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</w:t>
        </w:r>
        <w:r w:rsidR="004D36E3" w:rsidDel="00DD0DF2">
          <w:rPr>
            <w:rFonts w:ascii="Consolas" w:hAnsi="Consolas" w:cs="Consolas"/>
            <w:color w:val="0000FF"/>
            <w:sz w:val="19"/>
            <w:szCs w:val="19"/>
            <w:lang w:val="en-US"/>
          </w:rPr>
          <w:t>*</w:t>
        </w:r>
      </w:moveFrom>
    </w:p>
    <w:p w14:paraId="20B85F34" w14:textId="1F615497" w:rsidR="004D36E3" w:rsidRPr="004D36E3" w:rsidDel="00DD0DF2" w:rsidRDefault="004D36E3" w:rsidP="004D36E3">
      <w:pPr>
        <w:autoSpaceDE w:val="0"/>
        <w:autoSpaceDN w:val="0"/>
        <w:adjustRightInd w:val="0"/>
        <w:spacing w:after="0" w:line="240" w:lineRule="auto"/>
        <w:rPr>
          <w:moveFrom w:id="78" w:author="Egorov Ivan" w:date="2021-03-28T20:01:00Z"/>
          <w:rFonts w:ascii="Consolas" w:hAnsi="Consolas" w:cs="Consolas"/>
          <w:color w:val="000000"/>
          <w:sz w:val="19"/>
          <w:szCs w:val="19"/>
          <w:lang w:val="en-US"/>
        </w:rPr>
      </w:pPr>
      <w:moveFrom w:id="79" w:author="Egorov Ivan" w:date="2021-03-28T20:01:00Z">
        <w:r w:rsidRPr="004D36E3" w:rsidDel="00DD0DF2">
          <w:rPr>
            <w:rFonts w:ascii="Consolas" w:hAnsi="Consolas" w:cs="Consolas"/>
            <w:color w:val="0000FF"/>
            <w:sz w:val="19"/>
            <w:szCs w:val="19"/>
            <w:lang w:val="en-US"/>
          </w:rPr>
          <w:t>FROM</w:t>
        </w:r>
        <w:r w:rsidRPr="004D36E3" w:rsidDel="00DD0DF2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Employees</w:t>
        </w:r>
      </w:moveFrom>
    </w:p>
    <w:p w14:paraId="5C290A35" w14:textId="29BB1818" w:rsidR="004D36E3" w:rsidRPr="004D36E3" w:rsidDel="00DD0DF2" w:rsidRDefault="004D36E3" w:rsidP="004D36E3">
      <w:pPr>
        <w:autoSpaceDE w:val="0"/>
        <w:autoSpaceDN w:val="0"/>
        <w:adjustRightInd w:val="0"/>
        <w:spacing w:after="0" w:line="240" w:lineRule="auto"/>
        <w:rPr>
          <w:moveFrom w:id="80" w:author="Egorov Ivan" w:date="2021-03-28T20:01:00Z"/>
          <w:rFonts w:ascii="Consolas" w:hAnsi="Consolas" w:cs="Consolas"/>
          <w:color w:val="000000"/>
          <w:sz w:val="19"/>
          <w:szCs w:val="19"/>
          <w:lang w:val="en-US"/>
        </w:rPr>
      </w:pPr>
      <w:moveFrom w:id="81" w:author="Egorov Ivan" w:date="2021-03-28T20:01:00Z">
        <w:r w:rsidRPr="004D36E3" w:rsidDel="00DD0DF2">
          <w:rPr>
            <w:rFonts w:ascii="Consolas" w:hAnsi="Consolas" w:cs="Consolas"/>
            <w:color w:val="0000FF"/>
            <w:sz w:val="19"/>
            <w:szCs w:val="19"/>
            <w:lang w:val="en-US"/>
          </w:rPr>
          <w:t>WHERE</w:t>
        </w:r>
        <w:r w:rsidRPr="004D36E3" w:rsidDel="00DD0DF2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 DateOfBirth </w:t>
        </w:r>
        <w:r w:rsidDel="00DD0DF2">
          <w:rPr>
            <w:rFonts w:ascii="Consolas" w:hAnsi="Consolas" w:cs="Consolas"/>
            <w:color w:val="000000"/>
            <w:sz w:val="19"/>
            <w:szCs w:val="19"/>
            <w:lang w:val="en-US"/>
          </w:rPr>
          <w:t xml:space="preserve">&gt; </w:t>
        </w:r>
        <w:r w:rsidRPr="004D36E3" w:rsidDel="00DD0DF2">
          <w:rPr>
            <w:rFonts w:ascii="Consolas" w:hAnsi="Consolas" w:cs="Consolas"/>
            <w:color w:val="FF0000"/>
            <w:sz w:val="19"/>
            <w:szCs w:val="19"/>
            <w:lang w:val="en-US"/>
          </w:rPr>
          <w:t>'</w:t>
        </w:r>
        <w:r w:rsidDel="00DD0DF2">
          <w:rPr>
            <w:rFonts w:ascii="Consolas" w:hAnsi="Consolas" w:cs="Consolas"/>
            <w:color w:val="FF0000"/>
            <w:sz w:val="19"/>
            <w:szCs w:val="19"/>
            <w:lang w:val="en-US"/>
          </w:rPr>
          <w:t>2000-01-01</w:t>
        </w:r>
        <w:r w:rsidRPr="004D36E3" w:rsidDel="00DD0DF2">
          <w:rPr>
            <w:rFonts w:ascii="Consolas" w:hAnsi="Consolas" w:cs="Consolas"/>
            <w:color w:val="FF0000"/>
            <w:sz w:val="19"/>
            <w:szCs w:val="19"/>
            <w:lang w:val="en-US"/>
          </w:rPr>
          <w:t>'</w:t>
        </w:r>
      </w:moveFrom>
    </w:p>
    <w:moveFromRangeEnd w:id="76"/>
    <w:p w14:paraId="2D797590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9FD4C7" w14:textId="77777777"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>
        <w:rPr>
          <w:lang w:val="en-US"/>
        </w:rPr>
        <w:t xml:space="preserve"> 6</w:t>
      </w:r>
    </w:p>
    <w:p w14:paraId="39B2AA5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646F8963" w:rsidR="004D36E3" w:rsidRPr="00DD0DF2" w:rsidRDefault="0073118F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ins w:id="82" w:author="Андрей Бережков" w:date="2021-03-28T19:52:00Z">
        <w:r>
          <w:t>Аналогично</w:t>
        </w:r>
        <w:r w:rsidRPr="00DD0DF2">
          <w:rPr>
            <w:lang w:val="en-US"/>
            <w:rPrChange w:id="83" w:author="Egorov Ivan" w:date="2021-03-28T19:53:00Z">
              <w:rPr/>
            </w:rPrChange>
          </w:rPr>
          <w:t xml:space="preserve"> 5. </w:t>
        </w:r>
      </w:ins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DD0DF2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  <w:rPrChange w:id="84" w:author="Egorov Ivan" w:date="2021-03-28T19:53:00Z">
            <w:rPr>
              <w:rFonts w:ascii="Consolas" w:hAnsi="Consolas" w:cs="Consolas"/>
              <w:color w:val="0000FF"/>
              <w:sz w:val="19"/>
              <w:szCs w:val="19"/>
            </w:rPr>
          </w:rPrChange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D0DF2">
        <w:rPr>
          <w:rFonts w:ascii="Consolas" w:hAnsi="Consolas" w:cs="Consolas"/>
          <w:color w:val="000000"/>
          <w:sz w:val="19"/>
          <w:szCs w:val="19"/>
          <w:lang w:val="en-US"/>
          <w:rPrChange w:id="85" w:author="Egorov Ivan" w:date="2021-03-28T19:53:00Z">
            <w:rPr>
              <w:rFonts w:ascii="Consolas" w:hAnsi="Consolas" w:cs="Consolas"/>
              <w:color w:val="000000"/>
              <w:sz w:val="19"/>
              <w:szCs w:val="19"/>
            </w:rPr>
          </w:rPrChange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0DF2">
        <w:rPr>
          <w:rFonts w:ascii="Consolas" w:hAnsi="Consolas" w:cs="Consolas"/>
          <w:color w:val="000000"/>
          <w:sz w:val="19"/>
          <w:szCs w:val="19"/>
          <w:lang w:val="en-US"/>
          <w:rPrChange w:id="86" w:author="Egorov Ivan" w:date="2021-03-28T19:53:00Z">
            <w:rPr>
              <w:rFonts w:ascii="Consolas" w:hAnsi="Consolas" w:cs="Consolas"/>
              <w:color w:val="000000"/>
              <w:sz w:val="19"/>
              <w:szCs w:val="19"/>
            </w:rPr>
          </w:rPrChange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DD0DF2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  <w:rPrChange w:id="87" w:author="Egorov Ivan" w:date="2021-03-28T19:53:00Z">
            <w:rPr>
              <w:rFonts w:ascii="Consolas" w:hAnsi="Consolas" w:cs="Consolas"/>
              <w:color w:val="0000FF"/>
              <w:sz w:val="19"/>
              <w:szCs w:val="19"/>
            </w:rPr>
          </w:rPrChange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DD0DF2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PrChange w:id="88" w:author="Egorov Ivan" w:date="2021-03-28T19:53:00Z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rPrChange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DD0DF2">
        <w:rPr>
          <w:rFonts w:ascii="Consolas" w:hAnsi="Consolas" w:cs="Consolas"/>
          <w:color w:val="000000"/>
          <w:sz w:val="19"/>
          <w:szCs w:val="19"/>
          <w:rPrChange w:id="89" w:author="Egorov Ivan" w:date="2021-03-28T19:53:00Z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rPrChange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DD0DF2">
        <w:rPr>
          <w:rFonts w:ascii="Consolas" w:hAnsi="Consolas" w:cs="Consolas"/>
          <w:color w:val="808080"/>
          <w:sz w:val="19"/>
          <w:szCs w:val="19"/>
          <w:rPrChange w:id="90" w:author="Egorov Ivan" w:date="2021-03-28T19:53:00Z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</w:rPrChange>
        </w:rPr>
        <w:t>,</w:t>
      </w:r>
      <w:r w:rsidRPr="00DD0DF2">
        <w:rPr>
          <w:rFonts w:ascii="Consolas" w:hAnsi="Consolas" w:cs="Consolas"/>
          <w:color w:val="000000"/>
          <w:sz w:val="19"/>
          <w:szCs w:val="19"/>
          <w:rPrChange w:id="91" w:author="Egorov Ivan" w:date="2021-03-28T19:53:00Z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rPrChange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D0DF2">
        <w:rPr>
          <w:rFonts w:ascii="Consolas" w:hAnsi="Consolas" w:cs="Consolas"/>
          <w:color w:val="808080"/>
          <w:sz w:val="19"/>
          <w:szCs w:val="19"/>
          <w:rPrChange w:id="92" w:author="Egorov Ivan" w:date="2021-03-28T19:53:00Z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</w:rPrChange>
        </w:rPr>
        <w:t>(</w:t>
      </w:r>
      <w:proofErr w:type="gramEnd"/>
      <w:r w:rsidRPr="00DD0DF2">
        <w:rPr>
          <w:rFonts w:ascii="Consolas" w:hAnsi="Consolas" w:cs="Consolas"/>
          <w:color w:val="808080"/>
          <w:sz w:val="19"/>
          <w:szCs w:val="19"/>
          <w:rPrChange w:id="93" w:author="Egorov Ivan" w:date="2021-03-28T19:53:00Z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</w:rPrChange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DD0DF2" w:rsidRDefault="00807E46" w:rsidP="00807E46">
      <w:pPr>
        <w:autoSpaceDE w:val="0"/>
        <w:autoSpaceDN w:val="0"/>
        <w:adjustRightInd w:val="0"/>
        <w:spacing w:after="0" w:line="240" w:lineRule="auto"/>
        <w:rPr>
          <w:rPrChange w:id="94" w:author="Egorov Ivan" w:date="2021-03-28T19:53:00Z">
            <w:rPr>
              <w:lang w:val="en-US"/>
            </w:rPr>
          </w:rPrChange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D0DF2">
        <w:rPr>
          <w:rFonts w:ascii="Consolas" w:hAnsi="Consolas" w:cs="Consolas"/>
          <w:color w:val="000000"/>
          <w:sz w:val="19"/>
          <w:szCs w:val="19"/>
          <w:rPrChange w:id="95" w:author="Egorov Ivan" w:date="2021-03-28T19:53:00Z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rPrChange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0DF2">
        <w:rPr>
          <w:rFonts w:ascii="Consolas" w:hAnsi="Consolas" w:cs="Consolas"/>
          <w:color w:val="000000"/>
          <w:sz w:val="19"/>
          <w:szCs w:val="19"/>
          <w:rPrChange w:id="96" w:author="Egorov Ivan" w:date="2021-03-28T19:53:00Z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rPrChange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4EE3766F" w:rsidR="00807E46" w:rsidRPr="0073118F" w:rsidRDefault="0073118F" w:rsidP="00807E46">
      <w:pPr>
        <w:autoSpaceDE w:val="0"/>
        <w:autoSpaceDN w:val="0"/>
        <w:adjustRightInd w:val="0"/>
        <w:spacing w:after="0" w:line="240" w:lineRule="auto"/>
        <w:rPr>
          <w:rPrChange w:id="97" w:author="Андрей Бережков" w:date="2021-03-28T19:52:00Z">
            <w:rPr>
              <w:lang w:val="en-US"/>
            </w:rPr>
          </w:rPrChange>
        </w:rPr>
      </w:pPr>
      <w:ins w:id="98" w:author="Андрей Бережков" w:date="2021-03-28T19:52:00Z">
        <w:r>
          <w:t xml:space="preserve">Ускорит. Много не уникальных </w:t>
        </w:r>
      </w:ins>
      <w:ins w:id="99" w:author="Андрей Бережков" w:date="2021-03-28T19:53:00Z">
        <w:r>
          <w:t>значений</w:t>
        </w:r>
      </w:ins>
      <w:ins w:id="100" w:author="Андрей Бережков" w:date="2021-03-28T19:52:00Z">
        <w:r>
          <w:t xml:space="preserve">. </w:t>
        </w:r>
      </w:ins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D67B268" w14:textId="3F26A876" w:rsidR="00807E46" w:rsidRDefault="00807E46" w:rsidP="004D36E3">
      <w:pPr>
        <w:autoSpaceDE w:val="0"/>
        <w:autoSpaceDN w:val="0"/>
        <w:adjustRightInd w:val="0"/>
        <w:spacing w:after="0" w:line="240" w:lineRule="auto"/>
        <w:rPr>
          <w:ins w:id="101" w:author="Egorov Ivan" w:date="2021-03-28T20:01:00Z"/>
          <w:rFonts w:ascii="Consolas" w:hAnsi="Consolas" w:cs="Consolas"/>
          <w:color w:val="0000FF"/>
          <w:sz w:val="19"/>
          <w:szCs w:val="19"/>
        </w:rPr>
      </w:pPr>
    </w:p>
    <w:p w14:paraId="49198C49" w14:textId="62EBA4D8" w:rsidR="00DD0DF2" w:rsidRPr="00807E46" w:rsidRDefault="00DD0DF2" w:rsidP="00DD0DF2">
      <w:pPr>
        <w:pStyle w:val="2"/>
        <w:pPrChange w:id="102" w:author="Egorov Ivan" w:date="2021-03-28T20:01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03" w:author="Egorov Ivan" w:date="2021-03-28T20:01:00Z">
        <w:r>
          <w:t>Ответ Задача 6:</w:t>
        </w:r>
      </w:ins>
    </w:p>
    <w:p w14:paraId="7E340683" w14:textId="77777777" w:rsidR="004D36E3" w:rsidRPr="00807E46" w:rsidRDefault="004D36E3" w:rsidP="004D36E3">
      <w:pPr>
        <w:autoSpaceDE w:val="0"/>
        <w:autoSpaceDN w:val="0"/>
        <w:adjustRightInd w:val="0"/>
        <w:spacing w:after="0" w:line="240" w:lineRule="auto"/>
      </w:pPr>
    </w:p>
    <w:sectPr w:rsidR="004D36E3" w:rsidRPr="0080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gorov Ivan">
    <w15:presenceInfo w15:providerId="Windows Live" w15:userId="01676f714d21273c"/>
  </w15:person>
  <w15:person w15:author="Андрей Бережков">
    <w15:presenceInfo w15:providerId="Windows Live" w15:userId="fe3b14b048df7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126E63"/>
    <w:rsid w:val="001319ED"/>
    <w:rsid w:val="00156D25"/>
    <w:rsid w:val="001866F3"/>
    <w:rsid w:val="001C55DD"/>
    <w:rsid w:val="002A24D1"/>
    <w:rsid w:val="002A4B06"/>
    <w:rsid w:val="00351D8E"/>
    <w:rsid w:val="004B13FE"/>
    <w:rsid w:val="004D36E3"/>
    <w:rsid w:val="00617D70"/>
    <w:rsid w:val="0073118F"/>
    <w:rsid w:val="00755C58"/>
    <w:rsid w:val="00807E46"/>
    <w:rsid w:val="00901189"/>
    <w:rsid w:val="009C3051"/>
    <w:rsid w:val="00BF5A97"/>
    <w:rsid w:val="00C02F2B"/>
    <w:rsid w:val="00DD0DF2"/>
    <w:rsid w:val="00DE26E3"/>
    <w:rsid w:val="00EB5402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0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D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0DF2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D0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Egorov Ivan</cp:lastModifiedBy>
  <cp:revision>12</cp:revision>
  <dcterms:created xsi:type="dcterms:W3CDTF">2019-03-18T19:27:00Z</dcterms:created>
  <dcterms:modified xsi:type="dcterms:W3CDTF">2021-03-28T19:18:00Z</dcterms:modified>
</cp:coreProperties>
</file>